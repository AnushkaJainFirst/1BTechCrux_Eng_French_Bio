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What is Search engine</w:t>
      </w:r>
    </w:p>
    <w:p w:rsidR="00000000" w:rsidDel="00000000" w:rsidP="00000000" w:rsidRDefault="00000000" w:rsidRPr="00000000" w14:paraId="00000002">
      <w:pPr>
        <w:shd w:fill="ffffff" w:val="clear"/>
        <w:spacing w:after="384" w:lineRule="auto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shd w:fill="ffffff" w:val="clear"/>
        <w:spacing w:after="384" w:lineRule="auto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A </w:t>
      </w: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search engine,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also called a </w:t>
      </w:r>
      <w:r w:rsidDel="00000000" w:rsidR="00000000" w:rsidRPr="00000000">
        <w:rPr>
          <w:rFonts w:ascii="Arial" w:cs="Arial" w:eastAsia="Arial" w:hAnsi="Arial"/>
          <w:i w:val="1"/>
          <w:color w:val="111111"/>
          <w:sz w:val="24"/>
          <w:szCs w:val="24"/>
          <w:rtl w:val="0"/>
        </w:rPr>
        <w:t xml:space="preserve">search engine,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is a computer system designed to perform searches of files stored in a database through spiders or bots. When the search engine receives a </w:t>
      </w:r>
      <w:hyperlink r:id="rId6">
        <w:r w:rsidDel="00000000" w:rsidR="00000000" w:rsidRPr="00000000">
          <w:rPr>
            <w:rFonts w:ascii="Arial" w:cs="Arial" w:eastAsia="Arial" w:hAnsi="Arial"/>
            <w:color w:val="4bbecf"/>
            <w:sz w:val="24"/>
            <w:szCs w:val="24"/>
            <w:u w:val="single"/>
            <w:rtl w:val="0"/>
          </w:rPr>
          <w:t xml:space="preserve">query</w:t>
        </w:r>
      </w:hyperlink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 or  makes a query in the database offering the result on a results page. If there are several results, they are hierarchical according to their importance.</w:t>
      </w:r>
    </w:p>
    <w:p w:rsidR="00000000" w:rsidDel="00000000" w:rsidP="00000000" w:rsidRDefault="00000000" w:rsidRPr="00000000" w14:paraId="00000004">
      <w:pPr>
        <w:shd w:fill="ffffff" w:val="clear"/>
        <w:spacing w:after="384" w:lineRule="auto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Given the enormous amount of information available on the Internet, search engines are an essential technology today for the operation of this network.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Arial" w:cs="Arial" w:eastAsia="Arial" w:hAnsi="Arial"/>
          <w:b w:val="1"/>
          <w:color w:val="11111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36"/>
          <w:szCs w:val="36"/>
          <w:rtl w:val="0"/>
        </w:rPr>
        <w:t xml:space="preserve">Types of search engines</w:t>
      </w:r>
    </w:p>
    <w:p w:rsidR="00000000" w:rsidDel="00000000" w:rsidP="00000000" w:rsidRDefault="00000000" w:rsidRPr="00000000" w14:paraId="00000006">
      <w:pPr>
        <w:shd w:fill="ffffff" w:val="clear"/>
        <w:spacing w:after="384" w:lineRule="auto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Search engines can be classified </w:t>
      </w: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according to the type of information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 they collect: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color w:val="111111"/>
        </w:rPr>
      </w:pPr>
      <w:r w:rsidDel="00000000" w:rsidR="00000000" w:rsidRPr="00000000">
        <w:rPr>
          <w:rFonts w:ascii="Arial" w:cs="Arial" w:eastAsia="Arial" w:hAnsi="Arial"/>
          <w:i w:val="1"/>
          <w:color w:val="111111"/>
          <w:sz w:val="24"/>
          <w:szCs w:val="24"/>
          <w:rtl w:val="0"/>
        </w:rPr>
        <w:t xml:space="preserve">Web page search engine: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when performing a search they return as a result the most relevant web page.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color w:val="111111"/>
        </w:rPr>
      </w:pPr>
      <w:r w:rsidDel="00000000" w:rsidR="00000000" w:rsidRPr="00000000">
        <w:rPr>
          <w:rFonts w:ascii="Arial" w:cs="Arial" w:eastAsia="Arial" w:hAnsi="Arial"/>
          <w:i w:val="1"/>
          <w:color w:val="111111"/>
          <w:sz w:val="24"/>
          <w:szCs w:val="24"/>
          <w:rtl w:val="0"/>
        </w:rPr>
        <w:t xml:space="preserve">Image Finder: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Crawls images and displays a mosaic of relevant results.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color w:val="111111"/>
        </w:rPr>
      </w:pPr>
      <w:r w:rsidDel="00000000" w:rsidR="00000000" w:rsidRPr="00000000">
        <w:rPr>
          <w:rFonts w:ascii="Arial" w:cs="Arial" w:eastAsia="Arial" w:hAnsi="Arial"/>
          <w:i w:val="1"/>
          <w:color w:val="111111"/>
          <w:sz w:val="24"/>
          <w:szCs w:val="24"/>
          <w:rtl w:val="0"/>
        </w:rPr>
        <w:t xml:space="preserve">Video Finder: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analyzes the videos and shows the ones that are interpreted to correspond to the search.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color w:val="111111"/>
        </w:rPr>
      </w:pPr>
      <w:r w:rsidDel="00000000" w:rsidR="00000000" w:rsidRPr="00000000">
        <w:rPr>
          <w:rFonts w:ascii="Arial" w:cs="Arial" w:eastAsia="Arial" w:hAnsi="Arial"/>
          <w:i w:val="1"/>
          <w:color w:val="111111"/>
          <w:sz w:val="24"/>
          <w:szCs w:val="24"/>
          <w:rtl w:val="0"/>
        </w:rPr>
        <w:t xml:space="preserve">File Finder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: Returns results based on the name or type of file.</w:t>
      </w:r>
    </w:p>
    <w:p w:rsidR="00000000" w:rsidDel="00000000" w:rsidP="00000000" w:rsidRDefault="00000000" w:rsidRPr="00000000" w14:paraId="0000000B">
      <w:pPr>
        <w:shd w:fill="ffffff" w:val="clear"/>
        <w:spacing w:after="384" w:lineRule="auto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Arial" w:cs="Arial" w:eastAsia="Arial" w:hAnsi="Arial"/>
          <w:b w:val="1"/>
          <w:color w:val="11111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36"/>
          <w:szCs w:val="36"/>
          <w:rtl w:val="0"/>
        </w:rPr>
        <w:t xml:space="preserve">How search engines work</w:t>
      </w:r>
    </w:p>
    <w:p w:rsidR="00000000" w:rsidDel="00000000" w:rsidP="00000000" w:rsidRDefault="00000000" w:rsidRPr="00000000" w14:paraId="0000000D">
      <w:pPr>
        <w:shd w:fill="ffffff" w:val="clear"/>
        <w:spacing w:after="384" w:lineRule="auto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Regardless of the type of search engine, its </w:t>
      </w: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 is analogous in all cases.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111111"/>
          <w:sz w:val="24"/>
          <w:szCs w:val="24"/>
          <w:rtl w:val="0"/>
        </w:rPr>
        <w:t xml:space="preserve">Registration in the database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: all available information is tracked through </w:t>
      </w:r>
      <w:hyperlink r:id="rId7">
        <w:r w:rsidDel="00000000" w:rsidR="00000000" w:rsidRPr="00000000">
          <w:rPr>
            <w:rFonts w:ascii="Arial" w:cs="Arial" w:eastAsia="Arial" w:hAnsi="Arial"/>
            <w:color w:val="4bbecf"/>
            <w:sz w:val="24"/>
            <w:szCs w:val="24"/>
            <w:u w:val="single"/>
            <w:rtl w:val="0"/>
          </w:rPr>
          <w:t xml:space="preserve">bots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111111"/>
          <w:sz w:val="24"/>
          <w:szCs w:val="24"/>
          <w:rtl w:val="0"/>
        </w:rPr>
        <w:t xml:space="preserve">Data Categorization: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All crawled data is categorized based on categorization algorithms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111111"/>
          <w:sz w:val="24"/>
          <w:szCs w:val="24"/>
          <w:rtl w:val="0"/>
        </w:rPr>
        <w:t xml:space="preserve">Query in the database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: a query is received and a search is made among all the stored information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111111"/>
          <w:sz w:val="24"/>
          <w:szCs w:val="24"/>
          <w:rtl w:val="0"/>
        </w:rPr>
        <w:t xml:space="preserve">Sample of results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: the hierarchical results are offered placing the most relevant in first position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ind w:left="720" w:firstLine="0"/>
        <w:rPr>
          <w:rFonts w:ascii="Arial" w:cs="Arial" w:eastAsia="Arial" w:hAnsi="Arial"/>
          <w:color w:val="111111"/>
          <w:sz w:val="24"/>
          <w:szCs w:val="24"/>
        </w:rPr>
      </w:pPr>
      <w:ins w:author="Unknown" w:id="0" w:date="2022-11-07T07:52:31Z">
        <w:r w:rsidDel="00000000" w:rsidR="00000000" w:rsidRPr="00000000">
          <w:rPr>
            <w:rFonts w:ascii="Arial" w:cs="Arial" w:eastAsia="Arial" w:hAnsi="Arial"/>
            <w:color w:val="111111"/>
            <w:sz w:val="24"/>
            <w:szCs w:val="24"/>
            <w:rtl w:val="0"/>
          </w:rPr>
          <w:t xml:space="preserve"> 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Arial" w:cs="Arial" w:eastAsia="Arial" w:hAnsi="Arial"/>
          <w:b w:val="1"/>
          <w:color w:val="11111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36"/>
          <w:szCs w:val="36"/>
          <w:rtl w:val="0"/>
        </w:rPr>
        <w:t xml:space="preserve">Examples of search engines</w:t>
      </w:r>
    </w:p>
    <w:p w:rsidR="00000000" w:rsidDel="00000000" w:rsidP="00000000" w:rsidRDefault="00000000" w:rsidRPr="00000000" w14:paraId="00000014">
      <w:pPr>
        <w:shd w:fill="ffffff" w:val="clear"/>
        <w:spacing w:after="384" w:lineRule="auto"/>
        <w:rPr>
          <w:rFonts w:ascii="Arial" w:cs="Arial" w:eastAsia="Arial" w:hAnsi="Arial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Among the </w:t>
      </w: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main search engines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 we can find the following: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color w:val="11111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4bbecf"/>
            <w:sz w:val="24"/>
            <w:szCs w:val="24"/>
            <w:u w:val="single"/>
            <w:rtl w:val="0"/>
          </w:rPr>
          <w:t xml:space="preserve">Google</w:t>
        </w:r>
      </w:hyperlink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: 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Created by Larry Page and Sergei Brin in 1996, it is considered the largest search engine in the world.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color w:val="11111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4bbecf"/>
            <w:sz w:val="24"/>
            <w:szCs w:val="24"/>
            <w:u w:val="single"/>
            <w:rtl w:val="0"/>
          </w:rPr>
          <w:t xml:space="preserve">Bing</w:t>
        </w:r>
      </w:hyperlink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: </w:t>
      </w:r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owned by Microsoft, formerly known as Live Search, Windows Live Search, and MSN Search.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color w:val="11111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4bbecf"/>
            <w:sz w:val="24"/>
            <w:szCs w:val="24"/>
            <w:u w:val="single"/>
            <w:rtl w:val="0"/>
          </w:rPr>
          <w:t xml:space="preserve">Yahoo: </w:t>
        </w:r>
      </w:hyperlink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Currently uses the Bing engine in its searches.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color w:val="11111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4bbecf"/>
            <w:sz w:val="24"/>
            <w:szCs w:val="24"/>
            <w:u w:val="single"/>
            <w:rtl w:val="0"/>
          </w:rPr>
          <w:t xml:space="preserve">Baidu</w:t>
        </w:r>
      </w:hyperlink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: is the main Chinese search engine, with more than 600 million users.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color w:val="11111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4bbecf"/>
            <w:sz w:val="24"/>
            <w:szCs w:val="24"/>
            <w:u w:val="single"/>
            <w:rtl w:val="0"/>
          </w:rPr>
          <w:t xml:space="preserve">Yandex</w:t>
        </w:r>
      </w:hyperlink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: search engine for Russia and Russophone countries.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color w:val="11111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4bbecf"/>
            <w:sz w:val="24"/>
            <w:szCs w:val="24"/>
            <w:u w:val="single"/>
            <w:rtl w:val="0"/>
          </w:rPr>
          <w:t xml:space="preserve">DuckDuckGo</w:t>
        </w:r>
      </w:hyperlink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rtl w:val="0"/>
        </w:rPr>
        <w:t xml:space="preserve">: is an alternative to search engines focused on ensuring the privacy of its users.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rimetrics.com/en/digital-glossary/baidu" TargetMode="External"/><Relationship Id="rId10" Type="http://schemas.openxmlformats.org/officeDocument/2006/relationships/hyperlink" Target="https://www.arimetrics.com/en/digital-glossary/yahoo" TargetMode="External"/><Relationship Id="rId13" Type="http://schemas.openxmlformats.org/officeDocument/2006/relationships/hyperlink" Target="https://www.arimetrics.com/en/digital-glossary/DuckDuckGo" TargetMode="External"/><Relationship Id="rId12" Type="http://schemas.openxmlformats.org/officeDocument/2006/relationships/hyperlink" Target="https://www.arimetrics.com/en/digital-glossary/yande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imetrics.com/en/digital-glossary/b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imetrics.com/en/digital-glossary/query" TargetMode="External"/><Relationship Id="rId7" Type="http://schemas.openxmlformats.org/officeDocument/2006/relationships/hyperlink" Target="https://www.arimetrics.com/glosario-digital/bot" TargetMode="External"/><Relationship Id="rId8" Type="http://schemas.openxmlformats.org/officeDocument/2006/relationships/hyperlink" Target="https://www.arimetrics.com/en/digital-glossary/go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